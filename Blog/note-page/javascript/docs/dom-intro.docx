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9E3" w:rsidRDefault="00C94E33" w:rsidP="00C94E33">
      <w:pPr>
        <w:jc w:val="center"/>
        <w:rPr>
          <w:rFonts w:ascii="Times New Roman" w:hAnsi="Times New Roman" w:cs="Times New Roman"/>
          <w:sz w:val="72"/>
          <w:szCs w:val="72"/>
        </w:rPr>
      </w:pPr>
      <w:r w:rsidRPr="00C94E33">
        <w:rPr>
          <w:rFonts w:ascii="Times New Roman" w:hAnsi="Times New Roman" w:cs="Times New Roman"/>
          <w:sz w:val="72"/>
          <w:szCs w:val="72"/>
        </w:rPr>
        <w:t>DOM-</w:t>
      </w:r>
      <w:r w:rsidRPr="00C94E33">
        <w:rPr>
          <w:rFonts w:ascii="Times New Roman" w:hAnsi="Times New Roman" w:cs="Times New Roman"/>
          <w:sz w:val="72"/>
          <w:szCs w:val="72"/>
        </w:rPr>
        <w:t>簡介</w:t>
      </w:r>
    </w:p>
    <w:p w:rsidR="00C94E33" w:rsidRDefault="00C94E33" w:rsidP="00C94E33">
      <w:pPr>
        <w:pStyle w:val="1"/>
      </w:pPr>
      <w:r>
        <w:rPr>
          <w:rFonts w:hint="eastAsia"/>
        </w:rPr>
        <w:t>什麼是</w:t>
      </w:r>
      <w:r>
        <w:rPr>
          <w:rFonts w:hint="eastAsia"/>
        </w:rPr>
        <w:t>DOM</w:t>
      </w:r>
    </w:p>
    <w:p w:rsidR="005F5E04" w:rsidRDefault="00C94E33" w:rsidP="00C94E33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 w:rsidR="008F0BF9">
        <w:rPr>
          <w:rFonts w:ascii="標楷體" w:eastAsia="標楷體" w:hAnsi="標楷體" w:hint="eastAsia"/>
          <w:sz w:val="30"/>
          <w:szCs w:val="30"/>
        </w:rPr>
        <w:t>介紹DOM前，我們先來說說我們一直在使用的HTML，HTML</w:t>
      </w:r>
      <w:proofErr w:type="gramStart"/>
      <w:r w:rsidR="008F0BF9">
        <w:rPr>
          <w:rFonts w:ascii="標楷體" w:eastAsia="標楷體" w:hAnsi="標楷體" w:hint="eastAsia"/>
          <w:sz w:val="30"/>
          <w:szCs w:val="30"/>
        </w:rPr>
        <w:t>全明又</w:t>
      </w:r>
      <w:proofErr w:type="gramEnd"/>
      <w:r w:rsidR="008F0BF9">
        <w:rPr>
          <w:rFonts w:ascii="標楷體" w:eastAsia="標楷體" w:hAnsi="標楷體" w:hint="eastAsia"/>
          <w:sz w:val="30"/>
          <w:szCs w:val="30"/>
        </w:rPr>
        <w:t>為H</w:t>
      </w:r>
      <w:r w:rsidR="008F0BF9">
        <w:rPr>
          <w:rFonts w:ascii="標楷體" w:eastAsia="標楷體" w:hAnsi="標楷體"/>
          <w:sz w:val="30"/>
          <w:szCs w:val="30"/>
        </w:rPr>
        <w:t>yper Text Markup Language</w:t>
      </w:r>
      <w:r w:rsidR="005F5E04">
        <w:rPr>
          <w:rFonts w:ascii="標楷體" w:eastAsia="標楷體" w:hAnsi="標楷體" w:hint="eastAsia"/>
          <w:sz w:val="30"/>
          <w:szCs w:val="30"/>
        </w:rPr>
        <w:t>(超文本標記語言)，雖然為語言但它不是程式語言喔!</w:t>
      </w:r>
      <w:proofErr w:type="gramStart"/>
      <w:r w:rsidR="005F5E04">
        <w:rPr>
          <w:rFonts w:ascii="標楷體" w:eastAsia="標楷體" w:hAnsi="標楷體" w:hint="eastAsia"/>
          <w:sz w:val="30"/>
          <w:szCs w:val="30"/>
        </w:rPr>
        <w:t>!它是標記語言</w:t>
      </w:r>
      <w:proofErr w:type="gramEnd"/>
      <w:r w:rsidR="005F5E04">
        <w:rPr>
          <w:rFonts w:ascii="標楷體" w:eastAsia="標楷體" w:hAnsi="標楷體" w:hint="eastAsia"/>
          <w:sz w:val="30"/>
          <w:szCs w:val="30"/>
        </w:rPr>
        <w:t>，除了HTML標記語言外，還有像是XML(Ex</w:t>
      </w:r>
      <w:r w:rsidR="005F5E04">
        <w:rPr>
          <w:rFonts w:ascii="標楷體" w:eastAsia="標楷體" w:hAnsi="標楷體"/>
          <w:sz w:val="30"/>
          <w:szCs w:val="30"/>
        </w:rPr>
        <w:t>tensible Markup Language</w:t>
      </w:r>
      <w:r w:rsidR="005F5E04">
        <w:rPr>
          <w:rFonts w:ascii="標楷體" w:eastAsia="標楷體" w:hAnsi="標楷體" w:hint="eastAsia"/>
          <w:sz w:val="30"/>
          <w:szCs w:val="30"/>
        </w:rPr>
        <w:t>，可延伸標記語言)等等之類的標記語言，本質上是用來記錄資訊用，具體上來說這些標記語言這如何記錄資訊呢?其實我們一直都在做這個事情</w:t>
      </w:r>
      <w:r w:rsidR="005F5E04">
        <w:rPr>
          <w:rFonts w:ascii="標楷體" w:eastAsia="標楷體" w:hAnsi="標楷體"/>
          <w:sz w:val="30"/>
          <w:szCs w:val="30"/>
        </w:rPr>
        <w:t>—</w:t>
      </w:r>
      <w:r w:rsidR="005F5E04">
        <w:rPr>
          <w:rFonts w:ascii="標楷體" w:eastAsia="標楷體" w:hAnsi="標楷體" w:hint="eastAsia"/>
          <w:sz w:val="30"/>
          <w:szCs w:val="30"/>
        </w:rPr>
        <w:t>HTML，網頁我們一定很常寫到:</w:t>
      </w:r>
    </w:p>
    <w:p w:rsidR="005F5E04" w:rsidRDefault="005F5E04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HTML</w:t>
      </w:r>
    </w:p>
    <w:p w:rsidR="005F5E04" w:rsidRDefault="005F5E04" w:rsidP="00C94E33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&lt;html&gt;</w:t>
      </w:r>
    </w:p>
    <w:p w:rsidR="005F5E04" w:rsidRDefault="005F5E04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  <w:t>&lt;head&gt;</w:t>
      </w:r>
    </w:p>
    <w:p w:rsidR="005F5E04" w:rsidRDefault="005F5E04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  <w:t>&lt;body&gt;</w:t>
      </w:r>
    </w:p>
    <w:p w:rsidR="005F5E04" w:rsidRDefault="005F5E04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  <w:t>&lt;/body&gt;</w:t>
      </w:r>
    </w:p>
    <w:p w:rsidR="005F5E04" w:rsidRDefault="005F5E04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  <w:t>&lt;/head&gt;</w:t>
      </w:r>
    </w:p>
    <w:p w:rsidR="005F5E04" w:rsidRDefault="005F5E04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&lt;/html&gt;</w:t>
      </w:r>
    </w:p>
    <w:p w:rsidR="005F5E04" w:rsidRDefault="005F5E04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是的，上面這個就是HTML一個網頁基本的樣子，這就是HTML紀錄資訊的方式，</w:t>
      </w:r>
      <w:r w:rsidR="00C67A50">
        <w:rPr>
          <w:rFonts w:ascii="標楷體" w:eastAsia="標楷體" w:hAnsi="標楷體" w:hint="eastAsia"/>
          <w:sz w:val="30"/>
          <w:szCs w:val="30"/>
        </w:rPr>
        <w:t>基本上XML紀錄方式跟HTML一樣，</w:t>
      </w:r>
      <w:r>
        <w:rPr>
          <w:rFonts w:ascii="標楷體" w:eastAsia="標楷體" w:hAnsi="標楷體" w:hint="eastAsia"/>
          <w:sz w:val="30"/>
          <w:szCs w:val="30"/>
        </w:rPr>
        <w:t>那</w:t>
      </w:r>
      <w:r>
        <w:rPr>
          <w:rFonts w:ascii="標楷體" w:eastAsia="標楷體" w:hAnsi="標楷體" w:hint="eastAsia"/>
          <w:sz w:val="30"/>
          <w:szCs w:val="30"/>
        </w:rPr>
        <w:lastRenderedPageBreak/>
        <w:t>XML跟HTML差在哪裡呢?不急，我們先想想看這個問題，今天我要記錄下面這些訊息:「一間學校有2間教室，每間教室裡面都有一個黑板，一個講台，跟一張桌子一張椅子，每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桌子都有一個抽屜」</w:t>
      </w:r>
      <w:r w:rsidR="00C67A50">
        <w:rPr>
          <w:rFonts w:ascii="標楷體" w:eastAsia="標楷體" w:hAnsi="標楷體" w:hint="eastAsia"/>
          <w:sz w:val="30"/>
          <w:szCs w:val="30"/>
        </w:rPr>
        <w:t>如果用上面那個方法去紀錄的話會像: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&lt;學校&gt;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ab/>
        <w:t>&lt;教室&gt;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ab/>
        <w:t>&lt;黑板&gt;</w:t>
      </w:r>
      <w:r>
        <w:rPr>
          <w:rFonts w:ascii="標楷體" w:eastAsia="標楷體" w:hAnsi="標楷體" w:hint="eastAsia"/>
          <w:sz w:val="30"/>
          <w:szCs w:val="30"/>
        </w:rPr>
        <w:t>&lt;</w:t>
      </w:r>
      <w:r>
        <w:rPr>
          <w:rFonts w:ascii="標楷體" w:eastAsia="標楷體" w:hAnsi="標楷體" w:hint="eastAsia"/>
          <w:sz w:val="30"/>
          <w:szCs w:val="30"/>
        </w:rPr>
        <w:t>/</w:t>
      </w:r>
      <w:r>
        <w:rPr>
          <w:rFonts w:ascii="標楷體" w:eastAsia="標楷體" w:hAnsi="標楷體" w:hint="eastAsia"/>
          <w:sz w:val="30"/>
          <w:szCs w:val="30"/>
        </w:rPr>
        <w:t>黑板&gt;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>&lt;講台&gt;</w:t>
      </w:r>
      <w:r>
        <w:rPr>
          <w:rFonts w:ascii="標楷體" w:eastAsia="標楷體" w:hAnsi="標楷體" w:hint="eastAsia"/>
          <w:sz w:val="30"/>
          <w:szCs w:val="30"/>
        </w:rPr>
        <w:t>&lt;</w:t>
      </w:r>
      <w:r>
        <w:rPr>
          <w:rFonts w:ascii="標楷體" w:eastAsia="標楷體" w:hAnsi="標楷體"/>
          <w:sz w:val="30"/>
          <w:szCs w:val="30"/>
        </w:rPr>
        <w:t>/</w:t>
      </w:r>
      <w:r>
        <w:rPr>
          <w:rFonts w:ascii="標楷體" w:eastAsia="標楷體" w:hAnsi="標楷體" w:hint="eastAsia"/>
          <w:sz w:val="30"/>
          <w:szCs w:val="30"/>
        </w:rPr>
        <w:t>講台&gt;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>&lt;桌子&gt;</w:t>
      </w:r>
      <w:r>
        <w:rPr>
          <w:rFonts w:ascii="標楷體" w:eastAsia="標楷體" w:hAnsi="標楷體" w:hint="eastAsia"/>
          <w:sz w:val="30"/>
          <w:szCs w:val="30"/>
        </w:rPr>
        <w:t>&lt;</w:t>
      </w:r>
      <w:r>
        <w:rPr>
          <w:rFonts w:ascii="標楷體" w:eastAsia="標楷體" w:hAnsi="標楷體"/>
          <w:sz w:val="30"/>
          <w:szCs w:val="30"/>
        </w:rPr>
        <w:t>/</w:t>
      </w:r>
      <w:r>
        <w:rPr>
          <w:rFonts w:ascii="標楷體" w:eastAsia="標楷體" w:hAnsi="標楷體" w:hint="eastAsia"/>
          <w:sz w:val="30"/>
          <w:szCs w:val="30"/>
        </w:rPr>
        <w:t>桌子&gt;</w:t>
      </w:r>
    </w:p>
    <w:p w:rsidR="00C67A50" w:rsidRDefault="00C67A50" w:rsidP="00C94E33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>&lt;椅子&gt;</w:t>
      </w:r>
      <w:r>
        <w:rPr>
          <w:rFonts w:ascii="標楷體" w:eastAsia="標楷體" w:hAnsi="標楷體" w:hint="eastAsia"/>
          <w:sz w:val="30"/>
          <w:szCs w:val="30"/>
        </w:rPr>
        <w:t>&lt;</w:t>
      </w:r>
      <w:r>
        <w:rPr>
          <w:rFonts w:ascii="標楷體" w:eastAsia="標楷體" w:hAnsi="標楷體"/>
          <w:sz w:val="30"/>
          <w:szCs w:val="30"/>
        </w:rPr>
        <w:t>/</w:t>
      </w:r>
      <w:r>
        <w:rPr>
          <w:rFonts w:ascii="標楷體" w:eastAsia="標楷體" w:hAnsi="標楷體" w:hint="eastAsia"/>
          <w:sz w:val="30"/>
          <w:szCs w:val="30"/>
        </w:rPr>
        <w:t>椅子&gt;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>&lt;/教室&gt;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>&lt;教室&gt;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/>
          <w:sz w:val="30"/>
          <w:szCs w:val="30"/>
        </w:rPr>
        <w:tab/>
        <w:t>…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>&lt;/教室&gt;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&lt;/學校&gt;</w:t>
      </w:r>
    </w:p>
    <w:p w:rsidR="00C67A50" w:rsidRDefault="00C67A50" w:rsidP="00C94E3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每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&lt;&gt;就是一個標記的開始 &lt;/&gt;就是標記的結束，上面這樣子的表現方式就是xml，XML跟HTML差異就只在於，HTML有W3C去定義一套標籤準則，去幫大家定義每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hint="eastAsia"/>
          <w:sz w:val="30"/>
          <w:szCs w:val="30"/>
        </w:rPr>
        <w:t>標籤的意義，而大家都一起遵守，好讓準則統一，較良好的互相溝通、看懂而</w:t>
      </w:r>
      <w:r>
        <w:rPr>
          <w:rFonts w:ascii="標楷體" w:eastAsia="標楷體" w:hAnsi="標楷體" w:hint="eastAsia"/>
          <w:sz w:val="30"/>
          <w:szCs w:val="30"/>
        </w:rPr>
        <w:lastRenderedPageBreak/>
        <w:t>已，XML標前則是沒有一套準則，可以自由定義標籤，但缺點就是要去自定義標籤外，還要告知別人自己標籤的意思。</w:t>
      </w:r>
    </w:p>
    <w:p w:rsidR="00C67A50" w:rsidRDefault="00C67A50" w:rsidP="00C94E33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所以基本上，不管是HTML還是XML，這類的檔案都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只是文檔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，記錄訊息而已，並不是程式。</w:t>
      </w:r>
    </w:p>
    <w:p w:rsidR="00686E48" w:rsidRDefault="00C67A50" w:rsidP="00686E48">
      <w:pPr>
        <w:pStyle w:val="1"/>
      </w:pPr>
      <w:r>
        <w:rPr>
          <w:rFonts w:hint="eastAsia"/>
        </w:rPr>
        <w:t>DOM?</w:t>
      </w:r>
    </w:p>
    <w:p w:rsidR="00686E48" w:rsidRPr="00686E48" w:rsidRDefault="00686E48" w:rsidP="00686E48">
      <w:pPr>
        <w:pStyle w:val="2"/>
        <w:rPr>
          <w:rFonts w:hint="eastAsia"/>
        </w:rPr>
      </w:pPr>
      <w:r>
        <w:rPr>
          <w:rFonts w:hint="eastAsia"/>
        </w:rPr>
        <w:t>Wh</w:t>
      </w:r>
      <w:r>
        <w:t>at?</w:t>
      </w:r>
    </w:p>
    <w:p w:rsidR="00C67A50" w:rsidRDefault="00C67A50" w:rsidP="00C67A50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 w:rsidRPr="00C67A50">
        <w:rPr>
          <w:rFonts w:ascii="標楷體" w:eastAsia="標楷體" w:hAnsi="標楷體" w:hint="eastAsia"/>
          <w:sz w:val="30"/>
          <w:szCs w:val="30"/>
        </w:rPr>
        <w:t>那什麼是ODM呢?DOM</w:t>
      </w:r>
      <w:r>
        <w:rPr>
          <w:rFonts w:ascii="標楷體" w:eastAsia="標楷體" w:hAnsi="標楷體" w:hint="eastAsia"/>
          <w:sz w:val="30"/>
          <w:szCs w:val="30"/>
        </w:rPr>
        <w:t>是一套工具，告訴電腦我們要怎麼樣解析HTML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的文檔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</w:t>
      </w:r>
      <w:r w:rsidR="00686E48">
        <w:rPr>
          <w:rFonts w:ascii="標楷體" w:eastAsia="標楷體" w:hAnsi="標楷體" w:hint="eastAsia"/>
          <w:sz w:val="30"/>
          <w:szCs w:val="30"/>
        </w:rPr>
        <w:t>並如何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對文檔進行</w:t>
      </w:r>
      <w:proofErr w:type="gramEnd"/>
      <w:r>
        <w:rPr>
          <w:rFonts w:ascii="標楷體" w:eastAsia="標楷體" w:hAnsi="標楷體" w:hint="eastAsia"/>
          <w:sz w:val="30"/>
          <w:szCs w:val="30"/>
        </w:rPr>
        <w:t>查詢、更改、刪除等等的動作</w:t>
      </w:r>
      <w:r w:rsidR="00686E48">
        <w:rPr>
          <w:rFonts w:ascii="標楷體" w:eastAsia="標楷體" w:hAnsi="標楷體" w:hint="eastAsia"/>
          <w:sz w:val="30"/>
          <w:szCs w:val="30"/>
        </w:rPr>
        <w:t>。</w:t>
      </w:r>
    </w:p>
    <w:p w:rsidR="00686E48" w:rsidRDefault="00686E48" w:rsidP="00686E48">
      <w:pPr>
        <w:pStyle w:val="2"/>
        <w:rPr>
          <w:rFonts w:hint="eastAsia"/>
        </w:rPr>
      </w:pPr>
      <w:r>
        <w:rPr>
          <w:rFonts w:hint="eastAsia"/>
        </w:rPr>
        <w:t>How?</w:t>
      </w:r>
    </w:p>
    <w:p w:rsidR="00686E48" w:rsidRPr="00686E48" w:rsidRDefault="00686E48" w:rsidP="00686E48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r w:rsidRPr="00686E48">
        <w:rPr>
          <w:rFonts w:ascii="標楷體" w:eastAsia="標楷體" w:hAnsi="標楷體" w:hint="eastAsia"/>
          <w:sz w:val="30"/>
          <w:szCs w:val="30"/>
        </w:rPr>
        <w:t>那</w:t>
      </w:r>
      <w:r>
        <w:rPr>
          <w:rFonts w:ascii="標楷體" w:eastAsia="標楷體" w:hAnsi="標楷體" w:hint="eastAsia"/>
          <w:sz w:val="30"/>
          <w:szCs w:val="30"/>
        </w:rPr>
        <w:t>DOM是怎麼樣去解析一個HTML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文檔的</w:t>
      </w:r>
      <w:proofErr w:type="gramEnd"/>
      <w:r>
        <w:rPr>
          <w:rFonts w:ascii="標楷體" w:eastAsia="標楷體" w:hAnsi="標楷體" w:hint="eastAsia"/>
          <w:sz w:val="30"/>
          <w:szCs w:val="30"/>
        </w:rPr>
        <w:t>呢?以這個例子來說:</w:t>
      </w:r>
      <w:bookmarkStart w:id="0" w:name="_GoBack"/>
      <w:bookmarkEnd w:id="0"/>
    </w:p>
    <w:sectPr w:rsidR="00686E48" w:rsidRPr="00686E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70"/>
    <w:rsid w:val="002A0301"/>
    <w:rsid w:val="005F5E04"/>
    <w:rsid w:val="00686E48"/>
    <w:rsid w:val="00735370"/>
    <w:rsid w:val="008F0BF9"/>
    <w:rsid w:val="00915615"/>
    <w:rsid w:val="00960DCC"/>
    <w:rsid w:val="009B577B"/>
    <w:rsid w:val="009B6B49"/>
    <w:rsid w:val="00A41EBB"/>
    <w:rsid w:val="00C67A50"/>
    <w:rsid w:val="00C9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FE2B"/>
  <w15:chartTrackingRefBased/>
  <w15:docId w15:val="{74A71074-8004-439B-813B-BCD30CBF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4E3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86E4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94E3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86E48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2019-06-20T01:44:00Z</dcterms:created>
  <dcterms:modified xsi:type="dcterms:W3CDTF">2019-06-20T04:42:00Z</dcterms:modified>
</cp:coreProperties>
</file>